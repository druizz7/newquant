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634" w:rsidRDefault="000B0634" w:rsidP="000B0634">
      <w:pPr>
        <w:pStyle w:val="Heading1"/>
        <w:jc w:val="center"/>
      </w:pPr>
      <w:r>
        <w:t>User Stories</w:t>
      </w:r>
    </w:p>
    <w:p w:rsidR="000B0634" w:rsidRDefault="000B0634" w:rsidP="000B0634"/>
    <w:p w:rsidR="000B0634" w:rsidRDefault="000B0634" w:rsidP="00AD57D8">
      <w:pPr>
        <w:pStyle w:val="Heading2"/>
        <w:numPr>
          <w:ilvl w:val="0"/>
          <w:numId w:val="2"/>
        </w:numPr>
        <w:ind w:left="270" w:hanging="270"/>
      </w:pPr>
      <w:r>
        <w:t>Introduction</w:t>
      </w:r>
    </w:p>
    <w:p w:rsidR="000B0634" w:rsidRDefault="000B0634" w:rsidP="000B0634">
      <w:r>
        <w:t xml:space="preserve">The B-Care help desk is a virtual helpdesk and instructional resource tool created by Econometrica from hospitals on behalf of the Centers for Medicare and Medicaid Services (CMS).  Various end-users from approximately </w:t>
      </w:r>
      <w:ins w:id="0" w:author="Pat Cappelaere " w:date="2013-11-15T12:12:00Z">
        <w:r w:rsidR="006528D3">
          <w:t>~</w:t>
        </w:r>
      </w:ins>
      <w:del w:id="1" w:author="Pat Cappelaere " w:date="2013-11-15T12:12:00Z">
        <w:r w:rsidDel="006528D3">
          <w:delText xml:space="preserve">XXX </w:delText>
        </w:r>
      </w:del>
      <w:ins w:id="2" w:author="Pat Cappelaere " w:date="2013-11-15T12:12:00Z">
        <w:r w:rsidR="006528D3">
          <w:t xml:space="preserve">500 </w:t>
        </w:r>
      </w:ins>
      <w:r>
        <w:t>hospitals will utilize this website</w:t>
      </w:r>
      <w:ins w:id="3" w:author="Pat Cappelaere " w:date="2013-11-15T12:12:00Z">
        <w:r w:rsidR="006528D3">
          <w:t xml:space="preserve"> (up to 5000 people</w:t>
        </w:r>
      </w:ins>
      <w:ins w:id="4" w:author="Pat Cappelaere " w:date="2013-11-15T12:13:00Z">
        <w:r w:rsidR="006528D3">
          <w:t>… how many concurrent users to support? 10</w:t>
        </w:r>
        <w:proofErr w:type="gramStart"/>
        <w:r w:rsidR="006528D3">
          <w:t xml:space="preserve">? </w:t>
        </w:r>
      </w:ins>
      <w:ins w:id="5" w:author="Pat Cappelaere " w:date="2013-11-15T12:12:00Z">
        <w:r w:rsidR="006528D3">
          <w:t>)</w:t>
        </w:r>
      </w:ins>
      <w:proofErr w:type="gramEnd"/>
      <w:r>
        <w:t>.</w:t>
      </w:r>
    </w:p>
    <w:p w:rsidR="000B0634" w:rsidRDefault="000B0634" w:rsidP="000B0634"/>
    <w:p w:rsidR="000B0634" w:rsidRDefault="000B0634" w:rsidP="00AD57D8">
      <w:pPr>
        <w:pStyle w:val="Heading2"/>
        <w:numPr>
          <w:ilvl w:val="0"/>
          <w:numId w:val="2"/>
        </w:numPr>
        <w:ind w:left="270" w:hanging="270"/>
      </w:pPr>
      <w:r>
        <w:t>Target Users</w:t>
      </w:r>
    </w:p>
    <w:p w:rsidR="000B0634" w:rsidRDefault="000B0634" w:rsidP="000B0634">
      <w:pPr>
        <w:pStyle w:val="ListParagraph"/>
        <w:numPr>
          <w:ilvl w:val="0"/>
          <w:numId w:val="1"/>
        </w:numPr>
      </w:pPr>
      <w:r>
        <w:t>Hospital End-Users</w:t>
      </w:r>
    </w:p>
    <w:p w:rsidR="000B0634" w:rsidRDefault="000B0634" w:rsidP="000B0634">
      <w:pPr>
        <w:pStyle w:val="ListParagraph"/>
        <w:numPr>
          <w:ilvl w:val="0"/>
          <w:numId w:val="1"/>
        </w:numPr>
      </w:pPr>
      <w:r>
        <w:t>Help Desk Agents</w:t>
      </w:r>
    </w:p>
    <w:p w:rsidR="000B0634" w:rsidRDefault="000B0634" w:rsidP="000B0634">
      <w:pPr>
        <w:pStyle w:val="ListParagraph"/>
        <w:numPr>
          <w:ilvl w:val="0"/>
          <w:numId w:val="1"/>
        </w:numPr>
      </w:pPr>
      <w:r>
        <w:t>Help Desk Managers</w:t>
      </w:r>
    </w:p>
    <w:p w:rsidR="000B0634" w:rsidRDefault="000B0634" w:rsidP="000B0634">
      <w:pPr>
        <w:pStyle w:val="ListParagraph"/>
        <w:numPr>
          <w:ilvl w:val="0"/>
          <w:numId w:val="1"/>
        </w:numPr>
      </w:pPr>
      <w:r>
        <w:t xml:space="preserve">Content Providers </w:t>
      </w:r>
    </w:p>
    <w:p w:rsidR="000B0634" w:rsidRDefault="000B0634" w:rsidP="000B0634">
      <w:pPr>
        <w:pStyle w:val="ListParagraph"/>
        <w:numPr>
          <w:ilvl w:val="0"/>
          <w:numId w:val="1"/>
        </w:numPr>
      </w:pPr>
      <w:r>
        <w:t>Content Administrator</w:t>
      </w:r>
    </w:p>
    <w:p w:rsidR="000B0634" w:rsidRDefault="000B0634" w:rsidP="000B0634">
      <w:pPr>
        <w:pStyle w:val="ListParagraph"/>
        <w:numPr>
          <w:ilvl w:val="0"/>
          <w:numId w:val="1"/>
        </w:numPr>
      </w:pPr>
      <w:r>
        <w:t>System Administrator</w:t>
      </w:r>
    </w:p>
    <w:p w:rsidR="000B0634" w:rsidRDefault="000B0634" w:rsidP="000B0634">
      <w:pPr>
        <w:pStyle w:val="ListParagraph"/>
        <w:numPr>
          <w:ilvl w:val="0"/>
          <w:numId w:val="1"/>
        </w:numPr>
      </w:pPr>
      <w:r>
        <w:t>CMS Auditor</w:t>
      </w:r>
    </w:p>
    <w:p w:rsidR="000B0634" w:rsidRPr="00AD57D8" w:rsidRDefault="000B0634" w:rsidP="00AD57D8">
      <w:pPr>
        <w:pStyle w:val="Heading2"/>
        <w:numPr>
          <w:ilvl w:val="0"/>
          <w:numId w:val="2"/>
        </w:numPr>
        <w:ind w:left="270" w:hanging="270"/>
      </w:pPr>
      <w:r w:rsidRPr="00AD57D8">
        <w:t>Actors</w:t>
      </w:r>
    </w:p>
    <w:p w:rsidR="000B0634" w:rsidRDefault="000B0634" w:rsidP="000B0634">
      <w:pPr>
        <w:pStyle w:val="Heading3"/>
      </w:pPr>
      <w:r>
        <w:t>CMS Auditor</w:t>
      </w:r>
    </w:p>
    <w:p w:rsidR="000B0634" w:rsidRDefault="000B0634" w:rsidP="000B0634">
      <w:pPr>
        <w:pStyle w:val="ListParagraph"/>
      </w:pPr>
    </w:p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0B0634" w:rsidTr="000B0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  <w:hideMark/>
          </w:tcPr>
          <w:p w:rsidR="000B0634" w:rsidRDefault="000B0634">
            <w:r>
              <w:rPr>
                <w:noProof/>
              </w:rPr>
              <w:drawing>
                <wp:inline distT="0" distB="0" distL="0" distR="0">
                  <wp:extent cx="731520" cy="9810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B0634" w:rsidRDefault="000B0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Susie </w:t>
            </w:r>
            <w:r>
              <w:rPr>
                <w:b w:val="0"/>
              </w:rPr>
              <w:t>is a CMS Auditor.  She has access to the site and can browse all the information in an unrestricted manner.</w:t>
            </w:r>
          </w:p>
          <w:p w:rsidR="000B0634" w:rsidRDefault="000B0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B0634" w:rsidRDefault="000B0634" w:rsidP="000B0634">
      <w:pPr>
        <w:pStyle w:val="ListParagraph"/>
      </w:pPr>
      <w:r>
        <w:tab/>
      </w:r>
    </w:p>
    <w:p w:rsidR="000B0634" w:rsidRDefault="000B0634" w:rsidP="000B0634">
      <w:pPr>
        <w:pStyle w:val="Heading3"/>
      </w:pPr>
      <w:r>
        <w:t>Hospital End-User</w:t>
      </w:r>
    </w:p>
    <w:p w:rsidR="000B0634" w:rsidRDefault="000B0634" w:rsidP="000B0634">
      <w:pPr>
        <w:pStyle w:val="ListParagraph"/>
      </w:pPr>
    </w:p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0B0634" w:rsidTr="000B0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  <w:hideMark/>
          </w:tcPr>
          <w:p w:rsidR="000B0634" w:rsidRDefault="000B0634">
            <w:r>
              <w:rPr>
                <w:noProof/>
              </w:rPr>
              <w:drawing>
                <wp:inline distT="0" distB="0" distL="0" distR="0">
                  <wp:extent cx="598805" cy="10471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805" cy="104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hideMark/>
          </w:tcPr>
          <w:p w:rsidR="000B0634" w:rsidRDefault="000B0634" w:rsidP="000B0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Sophie </w:t>
            </w:r>
            <w:r>
              <w:rPr>
                <w:b w:val="0"/>
              </w:rPr>
              <w:t xml:space="preserve">is a registered hospital user.  She can access the </w:t>
            </w:r>
            <w:proofErr w:type="gramStart"/>
            <w:r>
              <w:rPr>
                <w:b w:val="0"/>
              </w:rPr>
              <w:t>site,</w:t>
            </w:r>
            <w:proofErr w:type="gramEnd"/>
            <w:r>
              <w:rPr>
                <w:b w:val="0"/>
              </w:rPr>
              <w:t xml:space="preserve"> it’s instructional resources and call or email a helpdesk ticket. </w:t>
            </w:r>
          </w:p>
        </w:tc>
      </w:tr>
    </w:tbl>
    <w:p w:rsidR="000B0634" w:rsidRPr="000B0634" w:rsidRDefault="000B0634" w:rsidP="000B0634">
      <w:pPr>
        <w:pStyle w:val="ListParagraph"/>
        <w:rPr>
          <w:rFonts w:asciiTheme="minorHAnsi" w:hAnsiTheme="minorHAnsi" w:cstheme="minorBidi"/>
        </w:rPr>
      </w:pPr>
    </w:p>
    <w:p w:rsidR="000B0634" w:rsidRDefault="000B0634" w:rsidP="000B0634">
      <w:pPr>
        <w:pStyle w:val="Heading3"/>
      </w:pPr>
      <w:r>
        <w:t>Help Desk Agent</w:t>
      </w:r>
    </w:p>
    <w:p w:rsidR="000B0634" w:rsidRDefault="000B0634" w:rsidP="000B0634">
      <w:pPr>
        <w:pStyle w:val="ListParagraph"/>
      </w:pPr>
    </w:p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0B0634" w:rsidTr="000B0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  <w:hideMark/>
          </w:tcPr>
          <w:p w:rsidR="000B0634" w:rsidRDefault="000B063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715010" cy="997585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010" cy="99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hideMark/>
          </w:tcPr>
          <w:p w:rsidR="000B0634" w:rsidRDefault="000B0634" w:rsidP="000B0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John </w:t>
            </w:r>
            <w:r>
              <w:rPr>
                <w:b w:val="0"/>
              </w:rPr>
              <w:t>is a help desk agent</w:t>
            </w:r>
            <w:r w:rsidR="00863B1C">
              <w:rPr>
                <w:b w:val="0"/>
              </w:rPr>
              <w:t xml:space="preserve"> working for Econ</w:t>
            </w:r>
            <w:ins w:id="6" w:author="Pat Cappelaere " w:date="2013-11-15T12:13:00Z">
              <w:r w:rsidR="006528D3">
                <w:rPr>
                  <w:b w:val="0"/>
                </w:rPr>
                <w:t>o</w:t>
              </w:r>
            </w:ins>
            <w:r w:rsidR="00863B1C">
              <w:rPr>
                <w:b w:val="0"/>
              </w:rPr>
              <w:t>metrica</w:t>
            </w:r>
            <w:r>
              <w:rPr>
                <w:b w:val="0"/>
              </w:rPr>
              <w:t xml:space="preserve">.  He can accept help desk requests via calls, or the website/email.  Website/email requests will be automatically logged for him.  John will have to log calls to the help desk into the help desk system manually.  </w:t>
            </w:r>
          </w:p>
        </w:tc>
      </w:tr>
    </w:tbl>
    <w:p w:rsidR="000B0634" w:rsidRPr="000B0634" w:rsidRDefault="000B0634" w:rsidP="000B0634">
      <w:pPr>
        <w:pStyle w:val="ListParagraph"/>
        <w:rPr>
          <w:rFonts w:asciiTheme="minorHAnsi" w:hAnsiTheme="minorHAnsi" w:cstheme="minorBidi"/>
        </w:rPr>
      </w:pPr>
    </w:p>
    <w:p w:rsidR="000B0634" w:rsidRDefault="00225629" w:rsidP="00863B1C">
      <w:pPr>
        <w:pStyle w:val="Heading3"/>
      </w:pPr>
      <w:r>
        <w:t>Help Desk Manager</w:t>
      </w:r>
    </w:p>
    <w:p w:rsidR="000B0634" w:rsidRDefault="000B0634" w:rsidP="00863B1C">
      <w:pPr>
        <w:ind w:left="360"/>
      </w:pPr>
    </w:p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0B0634" w:rsidTr="000B0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  <w:hideMark/>
          </w:tcPr>
          <w:p w:rsidR="000B0634" w:rsidRDefault="000B063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15010" cy="1047115"/>
                  <wp:effectExtent l="0" t="0" r="889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010" cy="104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hideMark/>
          </w:tcPr>
          <w:p w:rsidR="00B5449D" w:rsidRDefault="000B0634" w:rsidP="00863B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Chris </w:t>
            </w:r>
            <w:r w:rsidR="00863B1C">
              <w:rPr>
                <w:b w:val="0"/>
              </w:rPr>
              <w:t xml:space="preserve">is a Help Desk manager working for </w:t>
            </w:r>
            <w:r>
              <w:rPr>
                <w:b w:val="0"/>
              </w:rPr>
              <w:t>Econometrica.  He has full access to the site</w:t>
            </w:r>
            <w:r w:rsidR="00863B1C">
              <w:rPr>
                <w:b w:val="0"/>
              </w:rPr>
              <w:t>/helpdesk</w:t>
            </w:r>
            <w:r>
              <w:rPr>
                <w:b w:val="0"/>
              </w:rPr>
              <w:t xml:space="preserve"> information.  Chris</w:t>
            </w:r>
            <w:r w:rsidR="00225629">
              <w:rPr>
                <w:b w:val="0"/>
              </w:rPr>
              <w:t xml:space="preserve"> may</w:t>
            </w:r>
            <w:r>
              <w:rPr>
                <w:b w:val="0"/>
              </w:rPr>
              <w:t xml:space="preserve"> </w:t>
            </w:r>
            <w:r w:rsidR="00225629">
              <w:rPr>
                <w:b w:val="0"/>
              </w:rPr>
              <w:t>assign tickets to help desk agents but need not do so if an automated system is in place.  He can additionally take on the duties of a help desk agent.</w:t>
            </w:r>
          </w:p>
          <w:p w:rsidR="000B0634" w:rsidRDefault="000B0634" w:rsidP="00863B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B0634" w:rsidRDefault="000B0634" w:rsidP="00225629">
      <w:pPr>
        <w:pStyle w:val="Heading2"/>
      </w:pPr>
    </w:p>
    <w:p w:rsidR="000B0634" w:rsidRDefault="00225629" w:rsidP="00225629">
      <w:pPr>
        <w:pStyle w:val="Heading3"/>
      </w:pPr>
      <w:r>
        <w:t>Content Provider</w:t>
      </w:r>
    </w:p>
    <w:p w:rsidR="000B0634" w:rsidRDefault="000B0634" w:rsidP="00AD57D8">
      <w:pPr>
        <w:pStyle w:val="ListParagraph"/>
      </w:pPr>
    </w:p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0B0634" w:rsidTr="000B0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  <w:hideMark/>
          </w:tcPr>
          <w:p w:rsidR="000B0634" w:rsidRDefault="000B063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06755" cy="9810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5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hideMark/>
          </w:tcPr>
          <w:p w:rsidR="000B0634" w:rsidRDefault="000B0634" w:rsidP="00225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Steve </w:t>
            </w:r>
            <w:r>
              <w:rPr>
                <w:b w:val="0"/>
              </w:rPr>
              <w:t xml:space="preserve">is </w:t>
            </w:r>
            <w:r w:rsidR="00225629">
              <w:rPr>
                <w:b w:val="0"/>
              </w:rPr>
              <w:t>a content provider</w:t>
            </w:r>
            <w:r>
              <w:rPr>
                <w:b w:val="0"/>
              </w:rPr>
              <w:t>.  He can create new content</w:t>
            </w:r>
            <w:r w:rsidR="00225629">
              <w:rPr>
                <w:b w:val="0"/>
              </w:rPr>
              <w:t xml:space="preserve"> in video, PDF, MS Word, or MS </w:t>
            </w:r>
            <w:del w:id="7" w:author="Pat Cappelaere " w:date="2013-11-15T12:55:00Z">
              <w:r w:rsidR="00225629" w:rsidDel="000A2EB5">
                <w:rPr>
                  <w:b w:val="0"/>
                </w:rPr>
                <w:delText>Powerpoint</w:delText>
              </w:r>
            </w:del>
            <w:ins w:id="8" w:author="Pat Cappelaere " w:date="2013-11-15T12:55:00Z">
              <w:r w:rsidR="000A2EB5">
                <w:rPr>
                  <w:b w:val="0"/>
                </w:rPr>
                <w:t>PowerPoint</w:t>
              </w:r>
            </w:ins>
            <w:r w:rsidR="00225629">
              <w:rPr>
                <w:b w:val="0"/>
              </w:rPr>
              <w:t xml:space="preserve"> that will ultimately be placed on the help desk site. Steve also determines frequently asked questions and their appropriate answers.</w:t>
            </w:r>
            <w:r w:rsidR="00AD57D8">
              <w:rPr>
                <w:b w:val="0"/>
              </w:rPr>
              <w:t xml:space="preserve">  Additionally, Steve may set calendar items on the help desk site that link to registration pages held by an outside vendor.</w:t>
            </w:r>
          </w:p>
        </w:tc>
      </w:tr>
    </w:tbl>
    <w:p w:rsidR="00225629" w:rsidRDefault="00225629" w:rsidP="00225629">
      <w:pPr>
        <w:pStyle w:val="Heading3"/>
      </w:pPr>
    </w:p>
    <w:p w:rsidR="00225629" w:rsidRDefault="00225629" w:rsidP="00225629">
      <w:pPr>
        <w:pStyle w:val="Heading3"/>
      </w:pPr>
      <w:r>
        <w:t>Content Administrator</w:t>
      </w:r>
    </w:p>
    <w:p w:rsidR="00225629" w:rsidRDefault="00225629" w:rsidP="00225629">
      <w:pPr>
        <w:pStyle w:val="ListParagraph"/>
      </w:pPr>
    </w:p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225629" w:rsidTr="00652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  <w:hideMark/>
          </w:tcPr>
          <w:p w:rsidR="00225629" w:rsidRDefault="00225629" w:rsidP="006528D3">
            <w:r>
              <w:rPr>
                <w:noProof/>
              </w:rPr>
              <w:drawing>
                <wp:inline distT="0" distB="0" distL="0" distR="0" wp14:anchorId="47271D2A" wp14:editId="42969F56">
                  <wp:extent cx="731520" cy="9810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25629" w:rsidRDefault="00225629" w:rsidP="006528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del w:id="9" w:author="Pat Cappelaere " w:date="2013-11-15T12:15:00Z">
              <w:r w:rsidDel="006528D3">
                <w:delText>Suze</w:delText>
              </w:r>
            </w:del>
            <w:ins w:id="10" w:author="Pat Cappelaere " w:date="2013-11-15T12:15:00Z">
              <w:r w:rsidR="006528D3">
                <w:t>Suzie</w:t>
              </w:r>
            </w:ins>
            <w:r>
              <w:t xml:space="preserve"> </w:t>
            </w:r>
            <w:r>
              <w:rPr>
                <w:b w:val="0"/>
              </w:rPr>
              <w:t xml:space="preserve">is the Content Administrator.  </w:t>
            </w:r>
            <w:r w:rsidR="00AD57D8">
              <w:rPr>
                <w:b w:val="0"/>
              </w:rPr>
              <w:t xml:space="preserve">She is responsible for creating simple or rich media html pages that contain Steve’s content.  She may additional create such content herself. </w:t>
            </w:r>
          </w:p>
          <w:p w:rsidR="00225629" w:rsidRDefault="00225629" w:rsidP="006528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25629" w:rsidRDefault="00225629" w:rsidP="00225629">
      <w:pPr>
        <w:pStyle w:val="ListParagraph"/>
      </w:pPr>
      <w:r>
        <w:tab/>
      </w:r>
    </w:p>
    <w:p w:rsidR="00AD57D8" w:rsidRDefault="00AD57D8" w:rsidP="00AD57D8">
      <w:pPr>
        <w:pStyle w:val="Heading3"/>
      </w:pPr>
      <w:r>
        <w:t>System Administrator</w:t>
      </w:r>
    </w:p>
    <w:p w:rsidR="00AD57D8" w:rsidRDefault="00AD57D8" w:rsidP="00AD57D8">
      <w:pPr>
        <w:pStyle w:val="ListParagraph"/>
      </w:pPr>
    </w:p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AD57D8" w:rsidTr="00652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  <w:hideMark/>
          </w:tcPr>
          <w:p w:rsidR="00AD57D8" w:rsidRDefault="00AD57D8" w:rsidP="006528D3">
            <w:r>
              <w:rPr>
                <w:noProof/>
              </w:rPr>
              <w:drawing>
                <wp:inline distT="0" distB="0" distL="0" distR="0" wp14:anchorId="4EE604D6" wp14:editId="695465DF">
                  <wp:extent cx="598805" cy="1047115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805" cy="104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hideMark/>
          </w:tcPr>
          <w:p w:rsidR="00AD57D8" w:rsidRDefault="00AD57D8" w:rsidP="00AD57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Sophie </w:t>
            </w:r>
            <w:r>
              <w:rPr>
                <w:b w:val="0"/>
              </w:rPr>
              <w:t xml:space="preserve">is the site administrator.  She can create new content, manage user/content databases (if third party components allow), audit, analyze system logs, and generate weekly reports of varying structure.  </w:t>
            </w:r>
          </w:p>
        </w:tc>
      </w:tr>
    </w:tbl>
    <w:p w:rsidR="00AD57D8" w:rsidRDefault="00AD57D8" w:rsidP="00AD57D8">
      <w:pPr>
        <w:pStyle w:val="Heading3"/>
      </w:pPr>
      <w:r>
        <w:lastRenderedPageBreak/>
        <w:t>B-Care Help Desk</w:t>
      </w:r>
    </w:p>
    <w:p w:rsidR="00AD57D8" w:rsidRDefault="00AD57D8" w:rsidP="00AD57D8">
      <w:pPr>
        <w:pStyle w:val="ListParagraph"/>
      </w:pPr>
    </w:p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AD57D8" w:rsidTr="00652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  <w:hideMark/>
          </w:tcPr>
          <w:p w:rsidR="00AD57D8" w:rsidRDefault="00AD57D8" w:rsidP="006528D3">
            <w:r>
              <w:rPr>
                <w:noProof/>
              </w:rPr>
              <w:drawing>
                <wp:inline distT="0" distB="0" distL="0" distR="0" wp14:anchorId="3BF44D51" wp14:editId="2646FFB5">
                  <wp:extent cx="1064260" cy="847725"/>
                  <wp:effectExtent l="0" t="0" r="254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26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hideMark/>
          </w:tcPr>
          <w:p w:rsidR="00AD57D8" w:rsidRPr="00AD57D8" w:rsidRDefault="00AD57D8" w:rsidP="006528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B-Care Help Desk </w:t>
            </w:r>
            <w:r>
              <w:rPr>
                <w:b w:val="0"/>
              </w:rPr>
              <w:t xml:space="preserve">is the actual system.  It will be utilized by all users above in their respective capacities. </w:t>
            </w:r>
          </w:p>
        </w:tc>
      </w:tr>
    </w:tbl>
    <w:p w:rsidR="00225629" w:rsidRDefault="00225629" w:rsidP="00225629">
      <w:pPr>
        <w:pStyle w:val="Heading3"/>
      </w:pPr>
    </w:p>
    <w:p w:rsidR="00AD57D8" w:rsidRDefault="00AD57D8" w:rsidP="00225629">
      <w:pPr>
        <w:pStyle w:val="Heading3"/>
      </w:pPr>
    </w:p>
    <w:p w:rsidR="000B0634" w:rsidRDefault="00AD57D8" w:rsidP="00AD57D8">
      <w:pPr>
        <w:pStyle w:val="Heading1"/>
        <w:numPr>
          <w:ilvl w:val="0"/>
          <w:numId w:val="2"/>
        </w:numPr>
        <w:ind w:left="270" w:hanging="270"/>
      </w:pPr>
      <w:r w:rsidRPr="00AD57D8">
        <w:t>User Stories</w:t>
      </w:r>
    </w:p>
    <w:p w:rsidR="00AD57D8" w:rsidRDefault="00AD57D8" w:rsidP="00AD57D8"/>
    <w:p w:rsidR="00AD57D8" w:rsidRDefault="00AD57D8" w:rsidP="00AD57D8">
      <w:pPr>
        <w:pStyle w:val="Heading3"/>
      </w:pPr>
      <w:r>
        <w:t>CMS Auditor</w:t>
      </w:r>
    </w:p>
    <w:p w:rsidR="00AD57D8" w:rsidRDefault="00AD57D8" w:rsidP="00AD57D8">
      <w:pPr>
        <w:pStyle w:val="ListParagraph"/>
      </w:pPr>
    </w:p>
    <w:p w:rsidR="00D702DC" w:rsidRDefault="00D702DC" w:rsidP="00D702DC">
      <w:pPr>
        <w:pStyle w:val="ListParagraph"/>
        <w:numPr>
          <w:ilvl w:val="0"/>
          <w:numId w:val="3"/>
        </w:numPr>
      </w:pPr>
      <w:r>
        <w:t>Login with assigned CMS ID and assigned password.</w:t>
      </w:r>
    </w:p>
    <w:p w:rsidR="004F5346" w:rsidRDefault="00D702DC" w:rsidP="00D702DC">
      <w:pPr>
        <w:pStyle w:val="ListParagraph"/>
        <w:numPr>
          <w:ilvl w:val="0"/>
          <w:numId w:val="3"/>
        </w:numPr>
      </w:pPr>
      <w:r>
        <w:t>See all content provided on site – help desk, FAQ</w:t>
      </w:r>
      <w:r w:rsidR="004F5346">
        <w:t>, and have administrator access to the help desk software</w:t>
      </w:r>
    </w:p>
    <w:p w:rsidR="00AD57D8" w:rsidRDefault="004F5346" w:rsidP="00D702DC">
      <w:pPr>
        <w:pStyle w:val="ListParagraph"/>
        <w:numPr>
          <w:ilvl w:val="0"/>
          <w:numId w:val="3"/>
        </w:numPr>
      </w:pPr>
      <w:r>
        <w:t>Susie can add calendar items and their corresponding links to the external webinar vendor</w:t>
      </w:r>
      <w:ins w:id="11" w:author="Pat Cappelaere " w:date="2013-11-15T12:15:00Z">
        <w:r w:rsidR="006528D3">
          <w:t xml:space="preserve"> What is this</w:t>
        </w:r>
        <w:proofErr w:type="gramStart"/>
        <w:r w:rsidR="006528D3">
          <w:t>?</w:t>
        </w:r>
      </w:ins>
      <w:r>
        <w:t>.</w:t>
      </w:r>
      <w:proofErr w:type="gramEnd"/>
      <w:r w:rsidR="00AD57D8">
        <w:tab/>
      </w:r>
    </w:p>
    <w:p w:rsidR="00AD57D8" w:rsidRDefault="00AD57D8" w:rsidP="00AD57D8">
      <w:pPr>
        <w:pStyle w:val="Heading3"/>
      </w:pPr>
      <w:r>
        <w:t>Hospital End-User</w:t>
      </w:r>
    </w:p>
    <w:p w:rsidR="00AD57D8" w:rsidRDefault="00AD57D8" w:rsidP="00AD57D8">
      <w:pPr>
        <w:pStyle w:val="ListParagraph"/>
      </w:pPr>
    </w:p>
    <w:p w:rsidR="00AD57D8" w:rsidRDefault="00AD57D8" w:rsidP="00AD57D8">
      <w:pPr>
        <w:pStyle w:val="ListParagraph"/>
        <w:rPr>
          <w:rFonts w:asciiTheme="minorHAnsi" w:hAnsiTheme="minorHAnsi" w:cstheme="minorBidi"/>
        </w:rPr>
      </w:pPr>
    </w:p>
    <w:p w:rsidR="004F5346" w:rsidRDefault="004F5346" w:rsidP="004F5346">
      <w:pPr>
        <w:pStyle w:val="ListParagraph"/>
        <w:numPr>
          <w:ilvl w:val="0"/>
          <w:numId w:val="4"/>
        </w:numPr>
        <w:rPr>
          <w:ins w:id="12" w:author="Pat Cappelaere " w:date="2013-11-15T12:16:00Z"/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Log in with assigned username/password</w:t>
      </w:r>
    </w:p>
    <w:p w:rsidR="006528D3" w:rsidRDefault="006528D3" w:rsidP="004F5346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ins w:id="13" w:author="Pat Cappelaere " w:date="2013-11-15T12:16:00Z">
        <w:r>
          <w:rPr>
            <w:rFonts w:asciiTheme="minorHAnsi" w:hAnsiTheme="minorHAnsi" w:cstheme="minorBidi"/>
          </w:rPr>
          <w:t>Enter/Modify Profile Information… email</w:t>
        </w:r>
        <w:proofErr w:type="gramStart"/>
        <w:r>
          <w:rPr>
            <w:rFonts w:asciiTheme="minorHAnsi" w:hAnsiTheme="minorHAnsi" w:cstheme="minorBidi"/>
          </w:rPr>
          <w:t>..</w:t>
        </w:r>
        <w:proofErr w:type="gramEnd"/>
        <w:r>
          <w:rPr>
            <w:rFonts w:asciiTheme="minorHAnsi" w:hAnsiTheme="minorHAnsi" w:cstheme="minorBidi"/>
          </w:rPr>
          <w:t xml:space="preserve"> </w:t>
        </w:r>
        <w:proofErr w:type="gramStart"/>
        <w:r>
          <w:rPr>
            <w:rFonts w:asciiTheme="minorHAnsi" w:hAnsiTheme="minorHAnsi" w:cstheme="minorBidi"/>
          </w:rPr>
          <w:t>contacts</w:t>
        </w:r>
        <w:proofErr w:type="gramEnd"/>
        <w:r>
          <w:rPr>
            <w:rFonts w:asciiTheme="minorHAnsi" w:hAnsiTheme="minorHAnsi" w:cstheme="minorBidi"/>
          </w:rPr>
          <w:t>…</w:t>
        </w:r>
      </w:ins>
    </w:p>
    <w:p w:rsidR="004F5346" w:rsidRDefault="004F5346" w:rsidP="004F5346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View all instructional content and FAQs.  </w:t>
      </w:r>
    </w:p>
    <w:p w:rsidR="004F5346" w:rsidRDefault="004F5346" w:rsidP="004F5346">
      <w:pPr>
        <w:pStyle w:val="ListParagraph"/>
        <w:numPr>
          <w:ilvl w:val="0"/>
          <w:numId w:val="4"/>
        </w:numPr>
        <w:rPr>
          <w:ins w:id="14" w:author="Pat Cappelaere " w:date="2013-11-15T13:00:00Z"/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Submit help desk ticket via help desk software OR call help desk phone line to speak to Help Desk agent or leave voicemail.</w:t>
      </w:r>
    </w:p>
    <w:p w:rsidR="00BE26A1" w:rsidRPr="000B0634" w:rsidRDefault="00BE26A1" w:rsidP="004F5346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ins w:id="15" w:author="Pat Cappelaere " w:date="2013-11-15T13:00:00Z">
        <w:r>
          <w:rPr>
            <w:rFonts w:asciiTheme="minorHAnsi" w:hAnsiTheme="minorHAnsi" w:cstheme="minorBidi"/>
          </w:rPr>
          <w:t xml:space="preserve">View </w:t>
        </w:r>
      </w:ins>
      <w:ins w:id="16" w:author="Pat Cappelaere " w:date="2013-11-15T13:01:00Z">
        <w:r>
          <w:rPr>
            <w:rFonts w:asciiTheme="minorHAnsi" w:hAnsiTheme="minorHAnsi" w:cstheme="minorBidi"/>
          </w:rPr>
          <w:t xml:space="preserve">My </w:t>
        </w:r>
      </w:ins>
      <w:ins w:id="17" w:author="Pat Cappelaere " w:date="2013-11-15T13:00:00Z">
        <w:r>
          <w:rPr>
            <w:rFonts w:asciiTheme="minorHAnsi" w:hAnsiTheme="minorHAnsi" w:cstheme="minorBidi"/>
          </w:rPr>
          <w:t>Current Tickets</w:t>
        </w:r>
      </w:ins>
      <w:ins w:id="18" w:author="Pat Cappelaere " w:date="2013-11-15T13:01:00Z">
        <w:r>
          <w:rPr>
            <w:rFonts w:asciiTheme="minorHAnsi" w:hAnsiTheme="minorHAnsi" w:cstheme="minorBidi"/>
          </w:rPr>
          <w:t>…</w:t>
        </w:r>
      </w:ins>
    </w:p>
    <w:p w:rsidR="00AD57D8" w:rsidRDefault="00AD57D8" w:rsidP="00AD57D8">
      <w:pPr>
        <w:pStyle w:val="Heading3"/>
      </w:pPr>
      <w:r>
        <w:t>Help Desk Agent</w:t>
      </w:r>
    </w:p>
    <w:p w:rsidR="00AD57D8" w:rsidRDefault="00AD57D8" w:rsidP="00AD57D8">
      <w:pPr>
        <w:pStyle w:val="ListParagraph"/>
      </w:pPr>
    </w:p>
    <w:p w:rsidR="00AD57D8" w:rsidRDefault="004F5346" w:rsidP="004F5346">
      <w:pPr>
        <w:pStyle w:val="ListParagraph"/>
        <w:numPr>
          <w:ilvl w:val="0"/>
          <w:numId w:val="5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Login with assigned username/password</w:t>
      </w:r>
    </w:p>
    <w:p w:rsidR="004F5346" w:rsidRDefault="004F5346" w:rsidP="004F5346">
      <w:pPr>
        <w:pStyle w:val="ListParagraph"/>
        <w:numPr>
          <w:ilvl w:val="0"/>
          <w:numId w:val="5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View all instructional content and FAQs </w:t>
      </w:r>
    </w:p>
    <w:p w:rsidR="004F5346" w:rsidRDefault="004F5346" w:rsidP="004F5346">
      <w:pPr>
        <w:pStyle w:val="ListParagraph"/>
        <w:numPr>
          <w:ilvl w:val="0"/>
          <w:numId w:val="5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Submit Help desk ticket from received help desk calls or voicemails</w:t>
      </w:r>
    </w:p>
    <w:p w:rsidR="004F5346" w:rsidRDefault="004F5346" w:rsidP="004F5346">
      <w:pPr>
        <w:pStyle w:val="ListParagraph"/>
        <w:numPr>
          <w:ilvl w:val="0"/>
          <w:numId w:val="5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Search for Hospital End-users through help desk system</w:t>
      </w:r>
    </w:p>
    <w:p w:rsidR="004F5346" w:rsidRPr="000B0634" w:rsidRDefault="004F5346" w:rsidP="004F5346">
      <w:pPr>
        <w:pStyle w:val="ListParagraph"/>
        <w:numPr>
          <w:ilvl w:val="0"/>
          <w:numId w:val="5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Change helpdesk ticket status and priority.  </w:t>
      </w:r>
    </w:p>
    <w:p w:rsidR="00AD57D8" w:rsidRDefault="00AD57D8" w:rsidP="00AD57D8">
      <w:pPr>
        <w:pStyle w:val="Heading3"/>
      </w:pPr>
      <w:r>
        <w:t>Help Desk Manager</w:t>
      </w:r>
    </w:p>
    <w:p w:rsidR="00AD57D8" w:rsidRDefault="00AD57D8" w:rsidP="00AD57D8">
      <w:pPr>
        <w:ind w:left="360"/>
      </w:pPr>
    </w:p>
    <w:p w:rsidR="002E5E65" w:rsidRDefault="002E5E65" w:rsidP="002E5E65">
      <w:pPr>
        <w:pStyle w:val="ListParagraph"/>
        <w:numPr>
          <w:ilvl w:val="0"/>
          <w:numId w:val="6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Login with assigned username/password</w:t>
      </w:r>
    </w:p>
    <w:p w:rsidR="002E5E65" w:rsidRDefault="002E5E65" w:rsidP="002E5E65">
      <w:pPr>
        <w:pStyle w:val="ListParagraph"/>
        <w:numPr>
          <w:ilvl w:val="0"/>
          <w:numId w:val="6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View all instructional content and FAQs </w:t>
      </w:r>
    </w:p>
    <w:p w:rsidR="002E5E65" w:rsidRDefault="002E5E65" w:rsidP="002E5E65">
      <w:pPr>
        <w:pStyle w:val="ListParagraph"/>
        <w:numPr>
          <w:ilvl w:val="0"/>
          <w:numId w:val="6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Submit Help desk ticket from received help desk calls or vo</w:t>
      </w:r>
      <w:bookmarkStart w:id="19" w:name="_GoBack"/>
      <w:bookmarkEnd w:id="19"/>
      <w:r>
        <w:rPr>
          <w:rFonts w:asciiTheme="minorHAnsi" w:hAnsiTheme="minorHAnsi" w:cstheme="minorBidi"/>
        </w:rPr>
        <w:t>icemails</w:t>
      </w:r>
    </w:p>
    <w:p w:rsidR="002E5E65" w:rsidRDefault="002E5E65" w:rsidP="002E5E65">
      <w:pPr>
        <w:pStyle w:val="ListParagraph"/>
        <w:numPr>
          <w:ilvl w:val="0"/>
          <w:numId w:val="6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lastRenderedPageBreak/>
        <w:t>Search for Hospital End-users through help desk system</w:t>
      </w:r>
    </w:p>
    <w:p w:rsidR="002E5E65" w:rsidRDefault="002E5E65" w:rsidP="002E5E65">
      <w:pPr>
        <w:pStyle w:val="ListParagraph"/>
        <w:numPr>
          <w:ilvl w:val="0"/>
          <w:numId w:val="6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Change helpdesk ticket status and priority.  </w:t>
      </w:r>
    </w:p>
    <w:p w:rsidR="002E5E65" w:rsidRDefault="002E5E65" w:rsidP="002E5E65">
      <w:pPr>
        <w:pStyle w:val="ListParagraph"/>
        <w:numPr>
          <w:ilvl w:val="0"/>
          <w:numId w:val="6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Assign or re-assign helpdesk tickets to existing helpdesk agents</w:t>
      </w:r>
    </w:p>
    <w:p w:rsidR="002E5E65" w:rsidRDefault="002E5E65" w:rsidP="002E5E65">
      <w:pPr>
        <w:pStyle w:val="ListParagraph"/>
        <w:numPr>
          <w:ilvl w:val="0"/>
          <w:numId w:val="6"/>
        </w:numPr>
        <w:rPr>
          <w:ins w:id="20" w:author="Pat Cappelaere " w:date="2013-11-15T12:19:00Z"/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Create new helpdesk agent accounts.</w:t>
      </w:r>
    </w:p>
    <w:p w:rsidR="006528D3" w:rsidRDefault="006528D3" w:rsidP="002E5E65">
      <w:pPr>
        <w:pStyle w:val="ListParagraph"/>
        <w:numPr>
          <w:ilvl w:val="0"/>
          <w:numId w:val="6"/>
        </w:numPr>
        <w:rPr>
          <w:ins w:id="21" w:author="Pat Cappelaere " w:date="2013-11-15T12:58:00Z"/>
          <w:rFonts w:asciiTheme="minorHAnsi" w:hAnsiTheme="minorHAnsi" w:cstheme="minorBidi"/>
        </w:rPr>
      </w:pPr>
      <w:ins w:id="22" w:author="Pat Cappelaere " w:date="2013-11-15T12:19:00Z">
        <w:r>
          <w:rPr>
            <w:rFonts w:asciiTheme="minorHAnsi" w:hAnsiTheme="minorHAnsi" w:cstheme="minorBidi"/>
          </w:rPr>
          <w:t>Generate Weekly/Monthly Reports as provided by Software vendor?</w:t>
        </w:r>
      </w:ins>
    </w:p>
    <w:p w:rsidR="000A2EB5" w:rsidRDefault="000A2EB5" w:rsidP="002E5E65">
      <w:pPr>
        <w:pStyle w:val="ListParagraph"/>
        <w:numPr>
          <w:ilvl w:val="0"/>
          <w:numId w:val="6"/>
        </w:numPr>
        <w:rPr>
          <w:ins w:id="23" w:author="Pat Cappelaere " w:date="2013-11-15T13:00:00Z"/>
          <w:rFonts w:asciiTheme="minorHAnsi" w:hAnsiTheme="minorHAnsi" w:cstheme="minorBidi"/>
        </w:rPr>
      </w:pPr>
      <w:ins w:id="24" w:author="Pat Cappelaere " w:date="2013-11-15T12:58:00Z">
        <w:r>
          <w:rPr>
            <w:rFonts w:asciiTheme="minorHAnsi" w:hAnsiTheme="minorHAnsi" w:cstheme="minorBidi"/>
          </w:rPr>
          <w:t>What about Automated Support/Business Rules?</w:t>
        </w:r>
      </w:ins>
    </w:p>
    <w:p w:rsidR="000A2EB5" w:rsidRPr="000B0634" w:rsidRDefault="000A2EB5" w:rsidP="002E5E65">
      <w:pPr>
        <w:pStyle w:val="ListParagraph"/>
        <w:numPr>
          <w:ilvl w:val="0"/>
          <w:numId w:val="6"/>
        </w:numPr>
        <w:rPr>
          <w:rFonts w:asciiTheme="minorHAnsi" w:hAnsiTheme="minorHAnsi" w:cstheme="minorBidi"/>
        </w:rPr>
      </w:pPr>
      <w:ins w:id="25" w:author="Pat Cappelaere " w:date="2013-11-15T13:00:00Z">
        <w:r>
          <w:rPr>
            <w:rFonts w:asciiTheme="minorHAnsi" w:hAnsiTheme="minorHAnsi" w:cstheme="minorBidi"/>
          </w:rPr>
          <w:t>What about Team Collaboration</w:t>
        </w:r>
        <w:r w:rsidR="00BE26A1">
          <w:rPr>
            <w:rFonts w:asciiTheme="minorHAnsi" w:hAnsiTheme="minorHAnsi" w:cstheme="minorBidi"/>
          </w:rPr>
          <w:t>?</w:t>
        </w:r>
      </w:ins>
    </w:p>
    <w:p w:rsidR="00AD57D8" w:rsidRDefault="00AD57D8" w:rsidP="00AD57D8">
      <w:pPr>
        <w:pStyle w:val="Heading2"/>
      </w:pPr>
    </w:p>
    <w:p w:rsidR="00AD57D8" w:rsidRDefault="00AD57D8" w:rsidP="00AD57D8">
      <w:pPr>
        <w:pStyle w:val="Heading3"/>
      </w:pPr>
      <w:r>
        <w:t>Content Provider</w:t>
      </w:r>
    </w:p>
    <w:p w:rsidR="00AD57D8" w:rsidRDefault="00AD57D8" w:rsidP="00AD57D8">
      <w:pPr>
        <w:pStyle w:val="ListParagraph"/>
      </w:pPr>
    </w:p>
    <w:p w:rsidR="002E5E65" w:rsidRDefault="002E5E65" w:rsidP="002E5E65">
      <w:pPr>
        <w:pStyle w:val="ListParagraph"/>
        <w:numPr>
          <w:ilvl w:val="0"/>
          <w:numId w:val="7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Login with assigned username/password</w:t>
      </w:r>
    </w:p>
    <w:p w:rsidR="002E5E65" w:rsidRDefault="002E5E65" w:rsidP="002E5E65">
      <w:pPr>
        <w:pStyle w:val="ListParagraph"/>
        <w:numPr>
          <w:ilvl w:val="0"/>
          <w:numId w:val="7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View all instructional content and FAQs </w:t>
      </w:r>
    </w:p>
    <w:p w:rsidR="00AD57D8" w:rsidRDefault="002E5E65" w:rsidP="002E5E65">
      <w:pPr>
        <w:pStyle w:val="ListParagraph"/>
        <w:numPr>
          <w:ilvl w:val="0"/>
          <w:numId w:val="7"/>
        </w:numPr>
      </w:pPr>
      <w:r>
        <w:rPr>
          <w:rFonts w:asciiTheme="minorHAnsi" w:hAnsiTheme="minorHAnsi" w:cstheme="minorBidi"/>
        </w:rPr>
        <w:t>Create instructional content and FAQs</w:t>
      </w:r>
      <w:del w:id="26" w:author="Pat Cappelaere " w:date="2013-11-15T12:44:00Z">
        <w:r w:rsidDel="006D5A29">
          <w:rPr>
            <w:rFonts w:asciiTheme="minorHAnsi" w:hAnsiTheme="minorHAnsi" w:cstheme="minorBidi"/>
          </w:rPr>
          <w:delText xml:space="preserve"> offline</w:delText>
        </w:r>
      </w:del>
    </w:p>
    <w:p w:rsidR="00AD57D8" w:rsidRDefault="00AD57D8" w:rsidP="00AD57D8">
      <w:pPr>
        <w:pStyle w:val="Heading3"/>
      </w:pPr>
      <w:r>
        <w:t>Content Administrator</w:t>
      </w:r>
    </w:p>
    <w:p w:rsidR="00AD57D8" w:rsidRDefault="00AD57D8" w:rsidP="00AD57D8">
      <w:pPr>
        <w:pStyle w:val="ListParagraph"/>
      </w:pPr>
    </w:p>
    <w:p w:rsidR="002E5E65" w:rsidRDefault="002E5E65" w:rsidP="002E5E65">
      <w:pPr>
        <w:pStyle w:val="ListParagraph"/>
        <w:numPr>
          <w:ilvl w:val="0"/>
          <w:numId w:val="8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Login with assigned username/password</w:t>
      </w:r>
    </w:p>
    <w:p w:rsidR="002E5E65" w:rsidRDefault="002E5E65" w:rsidP="002E5E65">
      <w:pPr>
        <w:pStyle w:val="ListParagraph"/>
        <w:numPr>
          <w:ilvl w:val="0"/>
          <w:numId w:val="8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View all instructional content and FAQs </w:t>
      </w:r>
    </w:p>
    <w:p w:rsidR="002E5E65" w:rsidRPr="002E5E65" w:rsidDel="006D56DF" w:rsidRDefault="002E5E65" w:rsidP="002E5E65">
      <w:pPr>
        <w:pStyle w:val="ListParagraph"/>
        <w:numPr>
          <w:ilvl w:val="0"/>
          <w:numId w:val="8"/>
        </w:numPr>
        <w:rPr>
          <w:del w:id="27" w:author="Pat Cappelaere " w:date="2013-11-15T12:21:00Z"/>
        </w:rPr>
      </w:pPr>
      <w:del w:id="28" w:author="Pat Cappelaere " w:date="2013-11-15T12:21:00Z">
        <w:r w:rsidDel="006D56DF">
          <w:rPr>
            <w:rFonts w:asciiTheme="minorHAnsi" w:hAnsiTheme="minorHAnsi" w:cstheme="minorBidi"/>
          </w:rPr>
          <w:delText>Create instructional content and FAQs offline</w:delText>
        </w:r>
      </w:del>
    </w:p>
    <w:p w:rsidR="002E5E65" w:rsidRPr="006D5A29" w:rsidRDefault="002E5E65" w:rsidP="002E5E65">
      <w:pPr>
        <w:pStyle w:val="ListParagraph"/>
        <w:numPr>
          <w:ilvl w:val="0"/>
          <w:numId w:val="8"/>
        </w:numPr>
        <w:rPr>
          <w:ins w:id="29" w:author="Pat Cappelaere " w:date="2013-11-15T12:44:00Z"/>
          <w:rPrChange w:id="30" w:author="Pat Cappelaere " w:date="2013-11-15T12:44:00Z">
            <w:rPr>
              <w:ins w:id="31" w:author="Pat Cappelaere " w:date="2013-11-15T12:44:00Z"/>
              <w:rFonts w:asciiTheme="minorHAnsi" w:hAnsiTheme="minorHAnsi" w:cstheme="minorBidi"/>
            </w:rPr>
          </w:rPrChange>
        </w:rPr>
      </w:pPr>
      <w:r>
        <w:rPr>
          <w:rFonts w:asciiTheme="minorHAnsi" w:hAnsiTheme="minorHAnsi" w:cstheme="minorBidi"/>
        </w:rPr>
        <w:t xml:space="preserve">Create basic or rich media html files for content spaces on website </w:t>
      </w:r>
    </w:p>
    <w:p w:rsidR="006D5A29" w:rsidRPr="002E5E65" w:rsidRDefault="006D5A29" w:rsidP="002E5E65">
      <w:pPr>
        <w:pStyle w:val="ListParagraph"/>
        <w:numPr>
          <w:ilvl w:val="0"/>
          <w:numId w:val="8"/>
        </w:numPr>
      </w:pPr>
      <w:ins w:id="32" w:author="Pat Cappelaere " w:date="2013-11-15T12:44:00Z">
        <w:r>
          <w:rPr>
            <w:rFonts w:asciiTheme="minorHAnsi" w:hAnsiTheme="minorHAnsi" w:cstheme="minorBidi"/>
          </w:rPr>
          <w:t>Video</w:t>
        </w:r>
      </w:ins>
      <w:ins w:id="33" w:author="Pat Cappelaere " w:date="2013-11-15T13:13:00Z">
        <w:r w:rsidR="00E73EA5">
          <w:rPr>
            <w:rFonts w:asciiTheme="minorHAnsi" w:hAnsiTheme="minorHAnsi" w:cstheme="minorBidi"/>
          </w:rPr>
          <w:t>s</w:t>
        </w:r>
      </w:ins>
      <w:ins w:id="34" w:author="Pat Cappelaere " w:date="2013-11-15T12:44:00Z">
        <w:r>
          <w:rPr>
            <w:rFonts w:asciiTheme="minorHAnsi" w:hAnsiTheme="minorHAnsi" w:cstheme="minorBidi"/>
          </w:rPr>
          <w:t xml:space="preserve"> may have to be uploaded to </w:t>
        </w:r>
      </w:ins>
      <w:ins w:id="35" w:author="Pat Cappelaere " w:date="2013-11-15T12:45:00Z">
        <w:r>
          <w:rPr>
            <w:rFonts w:asciiTheme="minorHAnsi" w:hAnsiTheme="minorHAnsi" w:cstheme="minorBidi"/>
          </w:rPr>
          <w:t>third party vendor</w:t>
        </w:r>
      </w:ins>
      <w:ins w:id="36" w:author="Pat Cappelaere " w:date="2013-11-15T13:13:00Z">
        <w:r w:rsidR="00E73EA5">
          <w:rPr>
            <w:rFonts w:asciiTheme="minorHAnsi" w:hAnsiTheme="minorHAnsi" w:cstheme="minorBidi"/>
          </w:rPr>
          <w:t xml:space="preserve"> or Amazon S3</w:t>
        </w:r>
      </w:ins>
    </w:p>
    <w:p w:rsidR="002E5E65" w:rsidRPr="00467233" w:rsidRDefault="002E5E65" w:rsidP="002E5E65">
      <w:pPr>
        <w:pStyle w:val="ListParagraph"/>
        <w:numPr>
          <w:ilvl w:val="0"/>
          <w:numId w:val="8"/>
        </w:numPr>
      </w:pPr>
      <w:r>
        <w:rPr>
          <w:rFonts w:asciiTheme="minorHAnsi" w:hAnsiTheme="minorHAnsi" w:cstheme="minorBidi"/>
        </w:rPr>
        <w:t>Create Content Provider accounts</w:t>
      </w:r>
    </w:p>
    <w:p w:rsidR="00467233" w:rsidRDefault="00467233" w:rsidP="002E5E65">
      <w:pPr>
        <w:pStyle w:val="ListParagraph"/>
        <w:numPr>
          <w:ilvl w:val="0"/>
          <w:numId w:val="8"/>
        </w:numPr>
      </w:pPr>
      <w:r>
        <w:rPr>
          <w:rFonts w:asciiTheme="minorHAnsi" w:hAnsiTheme="minorHAnsi" w:cstheme="minorBidi"/>
        </w:rPr>
        <w:t xml:space="preserve">Create new calendar items, revise existing ones. </w:t>
      </w:r>
    </w:p>
    <w:p w:rsidR="00AD57D8" w:rsidRDefault="00AD57D8" w:rsidP="00AD57D8">
      <w:pPr>
        <w:pStyle w:val="ListParagraph"/>
      </w:pPr>
    </w:p>
    <w:p w:rsidR="00AD57D8" w:rsidRDefault="00AD57D8" w:rsidP="00AD57D8">
      <w:pPr>
        <w:pStyle w:val="Heading3"/>
      </w:pPr>
      <w:r>
        <w:t>System Administrator</w:t>
      </w:r>
    </w:p>
    <w:p w:rsidR="00AD57D8" w:rsidRDefault="002E5E65" w:rsidP="002E5E65">
      <w:pPr>
        <w:pStyle w:val="ListParagraph"/>
        <w:numPr>
          <w:ilvl w:val="0"/>
          <w:numId w:val="9"/>
        </w:numPr>
      </w:pPr>
      <w:r>
        <w:t>Manage all databases</w:t>
      </w:r>
      <w:ins w:id="37" w:author="Pat Cappelaere " w:date="2013-11-15T12:48:00Z">
        <w:r w:rsidR="006D5A29">
          <w:t>/backups</w:t>
        </w:r>
      </w:ins>
    </w:p>
    <w:p w:rsidR="002E5E65" w:rsidRDefault="002E5E65" w:rsidP="002E5E65">
      <w:pPr>
        <w:pStyle w:val="ListParagraph"/>
        <w:numPr>
          <w:ilvl w:val="0"/>
          <w:numId w:val="9"/>
        </w:numPr>
      </w:pPr>
      <w:r>
        <w:t xml:space="preserve">Manage all html pages </w:t>
      </w:r>
    </w:p>
    <w:p w:rsidR="002E5E65" w:rsidRDefault="002E5E65" w:rsidP="002E5E65">
      <w:pPr>
        <w:pStyle w:val="ListParagraph"/>
        <w:numPr>
          <w:ilvl w:val="0"/>
          <w:numId w:val="9"/>
        </w:numPr>
      </w:pPr>
      <w:r>
        <w:t xml:space="preserve">Manage all </w:t>
      </w:r>
      <w:proofErr w:type="gramStart"/>
      <w:r>
        <w:t xml:space="preserve">accounts </w:t>
      </w:r>
      <w:ins w:id="38" w:author="Pat Cappelaere " w:date="2013-11-15T12:45:00Z">
        <w:r w:rsidR="006D5A29">
          <w:t xml:space="preserve"> and</w:t>
        </w:r>
        <w:proofErr w:type="gramEnd"/>
        <w:r w:rsidR="006D5A29">
          <w:t xml:space="preserve"> passwords?</w:t>
        </w:r>
      </w:ins>
    </w:p>
    <w:p w:rsidR="002E5E65" w:rsidRDefault="002E5E65" w:rsidP="002E5E65">
      <w:pPr>
        <w:pStyle w:val="ListParagraph"/>
        <w:numPr>
          <w:ilvl w:val="0"/>
          <w:numId w:val="9"/>
        </w:numPr>
      </w:pPr>
      <w:r>
        <w:t>Review site analytics</w:t>
      </w:r>
    </w:p>
    <w:p w:rsidR="002E5E65" w:rsidRDefault="002E5E65" w:rsidP="002E5E65">
      <w:pPr>
        <w:pStyle w:val="ListParagraph"/>
        <w:numPr>
          <w:ilvl w:val="0"/>
          <w:numId w:val="9"/>
        </w:numPr>
      </w:pPr>
      <w:r>
        <w:t>Access code, modify, and reload stable versions</w:t>
      </w:r>
    </w:p>
    <w:p w:rsidR="002E5E65" w:rsidRDefault="002E5E65" w:rsidP="002E5E65">
      <w:pPr>
        <w:pStyle w:val="ListParagraph"/>
        <w:numPr>
          <w:ilvl w:val="0"/>
          <w:numId w:val="9"/>
        </w:numPr>
      </w:pPr>
      <w:r>
        <w:t>Receive all logs which may include notification of system instability or crashes</w:t>
      </w:r>
    </w:p>
    <w:p w:rsidR="002E5E65" w:rsidRDefault="002E5E65" w:rsidP="002E5E65">
      <w:pPr>
        <w:pStyle w:val="ListParagraph"/>
        <w:numPr>
          <w:ilvl w:val="0"/>
          <w:numId w:val="9"/>
        </w:numPr>
      </w:pPr>
      <w:r>
        <w:t>Receive user concerns/complains about the website</w:t>
      </w:r>
    </w:p>
    <w:p w:rsidR="002E5E65" w:rsidRDefault="002E5E65" w:rsidP="002E5E65">
      <w:pPr>
        <w:ind w:left="720"/>
      </w:pPr>
      <w:r>
        <w:t xml:space="preserve"> </w:t>
      </w:r>
    </w:p>
    <w:p w:rsidR="00AD57D8" w:rsidRDefault="00AD57D8" w:rsidP="00AD57D8">
      <w:pPr>
        <w:pStyle w:val="Heading3"/>
      </w:pPr>
      <w:r>
        <w:t>B-Care Help Desk</w:t>
      </w:r>
    </w:p>
    <w:p w:rsidR="00AD57D8" w:rsidRDefault="00AD57D8" w:rsidP="00AD57D8">
      <w:pPr>
        <w:pStyle w:val="ListParagraph"/>
      </w:pPr>
    </w:p>
    <w:p w:rsidR="002E5E65" w:rsidRDefault="002E5E65" w:rsidP="002E5E65">
      <w:pPr>
        <w:pStyle w:val="ListParagraph"/>
        <w:numPr>
          <w:ilvl w:val="2"/>
          <w:numId w:val="10"/>
        </w:numPr>
        <w:ind w:left="990" w:hanging="270"/>
      </w:pPr>
      <w:r>
        <w:t>Be deployed on commercial cloud</w:t>
      </w:r>
    </w:p>
    <w:p w:rsidR="002E5E65" w:rsidRDefault="002E5E65" w:rsidP="002E5E65">
      <w:pPr>
        <w:pStyle w:val="ListParagraph"/>
        <w:numPr>
          <w:ilvl w:val="2"/>
          <w:numId w:val="10"/>
        </w:numPr>
        <w:ind w:left="990" w:hanging="270"/>
      </w:pPr>
      <w:r>
        <w:t>Can be scaled on-demand</w:t>
      </w:r>
    </w:p>
    <w:p w:rsidR="002E5E65" w:rsidRDefault="002E5E65" w:rsidP="002E5E65">
      <w:pPr>
        <w:pStyle w:val="ListParagraph"/>
        <w:numPr>
          <w:ilvl w:val="2"/>
          <w:numId w:val="10"/>
        </w:numPr>
        <w:ind w:left="990" w:hanging="270"/>
      </w:pPr>
      <w:r>
        <w:t>Currently support many users (</w:t>
      </w:r>
      <w:r w:rsidR="00467233">
        <w:t>assume approximately 500 facilities, users per facility are unknown – assume 5 to 10.</w:t>
      </w:r>
      <w:r>
        <w:t>)</w:t>
      </w:r>
    </w:p>
    <w:p w:rsidR="002E5E65" w:rsidRDefault="002E5E65" w:rsidP="002E5E65">
      <w:pPr>
        <w:pStyle w:val="ListParagraph"/>
        <w:numPr>
          <w:ilvl w:val="2"/>
          <w:numId w:val="10"/>
        </w:numPr>
        <w:ind w:left="990" w:hanging="270"/>
      </w:pPr>
      <w:r>
        <w:t>Access Open Source SQL database (</w:t>
      </w:r>
      <w:proofErr w:type="spellStart"/>
      <w:r>
        <w:t>PostGres</w:t>
      </w:r>
      <w:proofErr w:type="spellEnd"/>
      <w:r>
        <w:t>)</w:t>
      </w:r>
    </w:p>
    <w:p w:rsidR="002E5E65" w:rsidRDefault="00467233" w:rsidP="002E5E65">
      <w:pPr>
        <w:pStyle w:val="ListParagraph"/>
        <w:numPr>
          <w:ilvl w:val="2"/>
          <w:numId w:val="10"/>
        </w:numPr>
        <w:ind w:left="990" w:hanging="270"/>
      </w:pPr>
      <w:r>
        <w:t>S</w:t>
      </w:r>
      <w:r w:rsidR="002E5E65">
        <w:t>pecific uptime requirement</w:t>
      </w:r>
      <w:r>
        <w:t>, max possible 7 days a week</w:t>
      </w:r>
    </w:p>
    <w:p w:rsidR="002E5E65" w:rsidRDefault="002E5E65" w:rsidP="002E5E65">
      <w:pPr>
        <w:pStyle w:val="ListParagraph"/>
        <w:numPr>
          <w:ilvl w:val="2"/>
          <w:numId w:val="10"/>
        </w:numPr>
        <w:ind w:left="990" w:hanging="270"/>
      </w:pPr>
      <w:r>
        <w:t>Provide TBD analytics</w:t>
      </w:r>
    </w:p>
    <w:p w:rsidR="002E5E65" w:rsidRDefault="002E5E65" w:rsidP="002E5E65">
      <w:pPr>
        <w:pStyle w:val="ListParagraph"/>
        <w:numPr>
          <w:ilvl w:val="2"/>
          <w:numId w:val="10"/>
        </w:numPr>
        <w:ind w:left="990" w:hanging="270"/>
      </w:pPr>
      <w:r>
        <w:t>Provide Log files</w:t>
      </w:r>
    </w:p>
    <w:p w:rsidR="002E5E65" w:rsidRDefault="002E5E65" w:rsidP="002E5E65">
      <w:pPr>
        <w:pStyle w:val="ListParagraph"/>
        <w:numPr>
          <w:ilvl w:val="2"/>
          <w:numId w:val="10"/>
        </w:numPr>
        <w:ind w:left="990" w:hanging="270"/>
      </w:pPr>
      <w:r>
        <w:t xml:space="preserve">Use open source code maintained on </w:t>
      </w:r>
      <w:proofErr w:type="spellStart"/>
      <w:r>
        <w:t>Github</w:t>
      </w:r>
      <w:proofErr w:type="spellEnd"/>
    </w:p>
    <w:p w:rsidR="002E5E65" w:rsidRDefault="00467233" w:rsidP="002E5E65">
      <w:pPr>
        <w:pStyle w:val="ListParagraph"/>
        <w:numPr>
          <w:ilvl w:val="2"/>
          <w:numId w:val="10"/>
        </w:numPr>
        <w:ind w:left="990" w:hanging="270"/>
      </w:pPr>
      <w:r>
        <w:lastRenderedPageBreak/>
        <w:t xml:space="preserve">Authentication mode from third party helpdesk software; authentication for instructional content or FAQs or calendar view is not necessary. </w:t>
      </w:r>
    </w:p>
    <w:p w:rsidR="000B0634" w:rsidRDefault="000B0634" w:rsidP="000B0634"/>
    <w:p w:rsidR="000B0634" w:rsidRPr="000B0634" w:rsidRDefault="000B0634" w:rsidP="000B0634"/>
    <w:sectPr w:rsidR="000B0634" w:rsidRPr="000B0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D4F35"/>
    <w:multiLevelType w:val="hybridMultilevel"/>
    <w:tmpl w:val="7AE2A9F8"/>
    <w:lvl w:ilvl="0" w:tplc="42647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B03443"/>
    <w:multiLevelType w:val="hybridMultilevel"/>
    <w:tmpl w:val="7AE2A9F8"/>
    <w:lvl w:ilvl="0" w:tplc="42647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EB02C2"/>
    <w:multiLevelType w:val="hybridMultilevel"/>
    <w:tmpl w:val="2542D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D2FE6"/>
    <w:multiLevelType w:val="hybridMultilevel"/>
    <w:tmpl w:val="13BA3292"/>
    <w:lvl w:ilvl="0" w:tplc="42647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6953C9"/>
    <w:multiLevelType w:val="hybridMultilevel"/>
    <w:tmpl w:val="4CCEEB2A"/>
    <w:lvl w:ilvl="0" w:tplc="91F610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9D17F1"/>
    <w:multiLevelType w:val="hybridMultilevel"/>
    <w:tmpl w:val="7AE2A9F8"/>
    <w:lvl w:ilvl="0" w:tplc="42647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DF191B"/>
    <w:multiLevelType w:val="hybridMultilevel"/>
    <w:tmpl w:val="7AE2A9F8"/>
    <w:lvl w:ilvl="0" w:tplc="42647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586DF0"/>
    <w:multiLevelType w:val="hybridMultilevel"/>
    <w:tmpl w:val="B5AE809C"/>
    <w:lvl w:ilvl="0" w:tplc="23C457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C73476E"/>
    <w:multiLevelType w:val="hybridMultilevel"/>
    <w:tmpl w:val="233E77C4"/>
    <w:lvl w:ilvl="0" w:tplc="F31C2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38486A"/>
    <w:multiLevelType w:val="multilevel"/>
    <w:tmpl w:val="E586D0AE"/>
    <w:lvl w:ilvl="0">
      <w:start w:val="5"/>
      <w:numFmt w:val="decimal"/>
      <w:lvlText w:val="%1"/>
      <w:lvlJc w:val="left"/>
      <w:pPr>
        <w:ind w:left="500" w:hanging="500"/>
      </w:pPr>
    </w:lvl>
    <w:lvl w:ilvl="1">
      <w:start w:val="6"/>
      <w:numFmt w:val="decimal"/>
      <w:lvlText w:val="%1.%2"/>
      <w:lvlJc w:val="left"/>
      <w:pPr>
        <w:ind w:left="860" w:hanging="500"/>
      </w:pPr>
    </w:lvl>
    <w:lvl w:ilvl="2">
      <w:start w:val="1"/>
      <w:numFmt w:val="decimal"/>
      <w:lvlText w:val="%3.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9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634"/>
    <w:rsid w:val="000A2EB5"/>
    <w:rsid w:val="000B0634"/>
    <w:rsid w:val="001C2DA0"/>
    <w:rsid w:val="00225629"/>
    <w:rsid w:val="002E5E65"/>
    <w:rsid w:val="00467233"/>
    <w:rsid w:val="004E3627"/>
    <w:rsid w:val="004F5346"/>
    <w:rsid w:val="006528D3"/>
    <w:rsid w:val="006D56DF"/>
    <w:rsid w:val="006D5A29"/>
    <w:rsid w:val="00863B1C"/>
    <w:rsid w:val="00AD57D8"/>
    <w:rsid w:val="00B5449D"/>
    <w:rsid w:val="00BE26A1"/>
    <w:rsid w:val="00CA2181"/>
    <w:rsid w:val="00D702DC"/>
    <w:rsid w:val="00E32265"/>
    <w:rsid w:val="00E7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63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6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6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6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6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6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B06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B063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MediumGrid2-Accent1">
    <w:name w:val="Medium Grid 2 Accent 1"/>
    <w:basedOn w:val="TableNormal"/>
    <w:uiPriority w:val="68"/>
    <w:rsid w:val="000B063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06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6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63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6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6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6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6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6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B06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B063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MediumGrid2-Accent1">
    <w:name w:val="Medium Grid 2 Accent 1"/>
    <w:basedOn w:val="TableNormal"/>
    <w:uiPriority w:val="68"/>
    <w:rsid w:val="000B063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06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6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753</Words>
  <Characters>4296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Ruiz</dc:creator>
  <cp:lastModifiedBy>Pat Cappelaere </cp:lastModifiedBy>
  <cp:revision>2</cp:revision>
  <dcterms:created xsi:type="dcterms:W3CDTF">2013-11-15T19:15:00Z</dcterms:created>
  <dcterms:modified xsi:type="dcterms:W3CDTF">2013-11-15T19:15:00Z</dcterms:modified>
</cp:coreProperties>
</file>